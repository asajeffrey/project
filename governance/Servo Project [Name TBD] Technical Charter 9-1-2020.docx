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val="1"/>
          <w:sz w:val="24"/>
          <w:szCs w:val="24"/>
        </w:rPr>
      </w:pP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commentRangeStart w:id="0"/>
      <w:r w:rsidDel="00000000" w:rsidR="00000000" w:rsidRPr="00000000">
        <w:rPr>
          <w:b w:val="1"/>
          <w:sz w:val="24"/>
          <w:szCs w:val="24"/>
          <w:rtl w:val="0"/>
        </w:rPr>
        <w:t xml:space="preserve">Technical</w:t>
      </w:r>
      <w:r w:rsidDel="00000000" w:rsidR="00000000" w:rsidRPr="00000000">
        <w:rPr>
          <w:sz w:val="24"/>
          <w:szCs w:val="24"/>
          <w:rtl w:val="0"/>
        </w:rPr>
        <w:t xml:space="preserve"> </w:t>
      </w:r>
      <w:r w:rsidDel="00000000" w:rsidR="00000000" w:rsidRPr="00000000">
        <w:rPr>
          <w:b w:val="1"/>
          <w:sz w:val="24"/>
          <w:szCs w:val="24"/>
          <w:rtl w:val="0"/>
        </w:rPr>
        <w:t xml:space="preserve">Charter (the “Charter”)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for </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w:t>
      </w:r>
      <w:ins w:author="Scott Nicholas" w:id="0" w:date="2020-09-02T04:32:56Z">
        <w:r w:rsidDel="00000000" w:rsidR="00000000" w:rsidRPr="00000000">
          <w:rPr>
            <w:b w:val="1"/>
            <w:sz w:val="24"/>
            <w:szCs w:val="24"/>
            <w:rtl w:val="0"/>
          </w:rPr>
          <w:t xml:space="preserve">Servo Project -- Name TBD </w:t>
        </w:r>
      </w:ins>
      <w:del w:author="Scott Nicholas" w:id="0" w:date="2020-09-02T04:32:56Z">
        <w:r w:rsidDel="00000000" w:rsidR="00000000" w:rsidRPr="00000000">
          <w:rPr>
            <w:b w:val="1"/>
            <w:sz w:val="24"/>
            <w:szCs w:val="24"/>
            <w:rtl w:val="0"/>
          </w:rPr>
          <w:delText xml:space="preserve">COMMUNITY NAME</w:delText>
        </w:r>
      </w:del>
      <w:r w:rsidDel="00000000" w:rsidR="00000000" w:rsidRPr="00000000">
        <w:rPr>
          <w:b w:val="1"/>
          <w:sz w:val="24"/>
          <w:szCs w:val="24"/>
          <w:rtl w:val="0"/>
        </w:rPr>
        <w:t xml:space="preserve">]</w:t>
      </w:r>
      <w:r w:rsidDel="00000000" w:rsidR="00000000" w:rsidRPr="00000000">
        <w:rPr>
          <w:b w:val="1"/>
          <w:sz w:val="24"/>
          <w:szCs w:val="24"/>
          <w:rtl w:val="0"/>
        </w:rPr>
        <w:t xml:space="preserve"> a Series of LF Projects, LLC</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24"/>
          <w:szCs w:val="24"/>
          <w:rtl w:val="0"/>
        </w:rPr>
        <w:t xml:space="preserve">Adopted ___________</w:t>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rPr>
          <w:sz w:val="24"/>
          <w:szCs w:val="24"/>
        </w:rPr>
      </w:pPr>
      <w:bookmarkStart w:colFirst="0" w:colLast="0" w:name="_gjdgxs" w:id="0"/>
      <w:bookmarkEnd w:id="0"/>
      <w:r w:rsidDel="00000000" w:rsidR="00000000" w:rsidRPr="00000000">
        <w:rPr>
          <w:sz w:val="24"/>
          <w:szCs w:val="24"/>
          <w:rtl w:val="0"/>
        </w:rPr>
        <w:t xml:space="preserve">This Charter sets forth the responsibilities and procedures for technical contribution to, and oversight of, the </w:t>
      </w:r>
      <w:ins w:author="Scott Nicholas" w:id="1" w:date="2020-09-02T04:33:14Z">
        <w:r w:rsidDel="00000000" w:rsidR="00000000" w:rsidRPr="00000000">
          <w:rPr>
            <w:sz w:val="24"/>
            <w:szCs w:val="24"/>
            <w:rtl w:val="0"/>
          </w:rPr>
          <w:t xml:space="preserve">[Servo]</w:t>
        </w:r>
      </w:ins>
      <w:del w:author="Scott Nicholas" w:id="1" w:date="2020-09-02T04:33:14Z">
        <w:r w:rsidDel="00000000" w:rsidR="00000000" w:rsidRPr="00000000">
          <w:rPr>
            <w:sz w:val="24"/>
            <w:szCs w:val="24"/>
            <w:rtl w:val="0"/>
          </w:rPr>
          <w:delText xml:space="preserve">[COMMUNITY NAME]</w:delText>
        </w:r>
      </w:del>
      <w:r w:rsidDel="00000000" w:rsidR="00000000" w:rsidRPr="00000000">
        <w:rPr>
          <w:sz w:val="24"/>
          <w:szCs w:val="24"/>
          <w:rtl w:val="0"/>
        </w:rPr>
        <w:t xml:space="preserve"> open source project, which has been established as [</w:t>
      </w:r>
      <w:ins w:author="Scott Nicholas" w:id="2" w:date="2020-09-02T04:33:34Z">
        <w:r w:rsidDel="00000000" w:rsidR="00000000" w:rsidRPr="00000000">
          <w:rPr>
            <w:sz w:val="24"/>
            <w:szCs w:val="24"/>
            <w:rtl w:val="0"/>
          </w:rPr>
          <w:t xml:space="preserve">Servo Project</w:t>
        </w:r>
      </w:ins>
      <w:del w:author="Scott Nicholas" w:id="2" w:date="2020-09-02T04:33:34Z">
        <w:r w:rsidDel="00000000" w:rsidR="00000000" w:rsidRPr="00000000">
          <w:rPr>
            <w:sz w:val="24"/>
            <w:szCs w:val="24"/>
            <w:rtl w:val="0"/>
          </w:rPr>
          <w:delText xml:space="preserve">COMMUNITY NAME</w:delText>
        </w:r>
      </w:del>
      <w:r w:rsidDel="00000000" w:rsidR="00000000" w:rsidRPr="00000000">
        <w:rPr>
          <w:sz w:val="24"/>
          <w:szCs w:val="24"/>
          <w:rtl w:val="0"/>
        </w:rPr>
        <w:t xml:space="preserve">] a Series of LF Projects, LLC (the “Project”).  LF Projects, LLC (“LF Projects”) is a Delaware series limited liability company. All contributors (including committers, maintainers, and other technical positions) and other participants in the Project (collectively, “Collaborators”) must comply with the terms of this Charter.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and Scope of the Project</w:t>
      </w:r>
    </w:p>
    <w:p w:rsidR="00000000" w:rsidDel="00000000" w:rsidP="00000000" w:rsidRDefault="00000000" w:rsidRPr="00000000" w14:paraId="0000000E">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mission of the Project is to </w:t>
      </w:r>
      <w:r w:rsidDel="00000000" w:rsidR="00000000" w:rsidRPr="00000000">
        <w:rPr>
          <w:rFonts w:ascii="Times New Roman" w:cs="Times New Roman" w:eastAsia="Times New Roman" w:hAnsi="Times New Roman"/>
          <w:b w:val="0"/>
          <w:sz w:val="24"/>
          <w:szCs w:val="24"/>
          <w:highlight w:val="yellow"/>
          <w:rtl w:val="0"/>
          <w:rPrChange w:author="Scott Nicholas" w:id="3" w:date="2020-09-02T04:33:49Z">
            <w:rPr>
              <w:rFonts w:ascii="Times New Roman" w:cs="Times New Roman" w:eastAsia="Times New Roman" w:hAnsi="Times New Roman"/>
              <w:b w:val="0"/>
              <w:sz w:val="24"/>
              <w:szCs w:val="24"/>
            </w:rPr>
          </w:rPrChange>
        </w:rPr>
        <w:t xml:space="preserve">[MISSION STATEMENT]</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0F">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scope of the Project includes collaborative development under the Project License (as defined herein) supporting the mission, including documentation, testing, integration and the creation of other artifacts that aid the development, deployment, operation or adoption of the open source project.</w:t>
      </w:r>
    </w:p>
    <w:p w:rsidR="00000000" w:rsidDel="00000000" w:rsidP="00000000" w:rsidRDefault="00000000" w:rsidRPr="00000000" w14:paraId="00000010">
      <w:pPr>
        <w:ind w:left="360"/>
        <w:rPr>
          <w:b w:val="1"/>
          <w:sz w:val="24"/>
          <w:szCs w:val="24"/>
        </w:rPr>
      </w:pPr>
      <w:r w:rsidDel="00000000" w:rsidR="00000000" w:rsidRPr="00000000">
        <w:rPr>
          <w:rtl w:val="0"/>
        </w:rPr>
      </w:r>
    </w:p>
    <w:p w:rsidR="00000000" w:rsidDel="00000000" w:rsidP="00000000" w:rsidRDefault="00000000" w:rsidRPr="00000000" w14:paraId="00000011">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Steering Committee</w:t>
      </w:r>
    </w:p>
    <w:p w:rsidR="00000000" w:rsidDel="00000000" w:rsidP="00000000" w:rsidRDefault="00000000" w:rsidRPr="00000000" w14:paraId="00000012">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Technical Steering Committee (the “TSC”) will be responsible for all technical oversight of the open source Project. </w:t>
      </w:r>
    </w:p>
    <w:p w:rsidR="00000000" w:rsidDel="00000000" w:rsidP="00000000" w:rsidRDefault="00000000" w:rsidRPr="00000000" w14:paraId="00000013">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TSC voting members are initially the Project’s Committers. At the inception of the project, the Committers of the Project will be as set forth within the “CONTRIBUTING” file within the Project’s code repository. The TSC may choose an alternative approach for determining the voting members of the TSC, and any such alternative approach will be documented in the CONTRIBUTING file.  Any meetings of the Technical Steering Committee are intended to be open to the public, and can be conducted electronically, via teleconference, or in person. </w:t>
      </w:r>
    </w:p>
    <w:p w:rsidR="00000000" w:rsidDel="00000000" w:rsidP="00000000" w:rsidRDefault="00000000" w:rsidRPr="00000000" w14:paraId="00000014">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TSC projects generally will involve Contributors and Committers. The TSC may adopt or modify roles so long as the roles are documented in the CONTRIBUTING file. Unless otherwise documented: </w:t>
      </w:r>
    </w:p>
    <w:p w:rsidR="00000000" w:rsidDel="00000000" w:rsidP="00000000" w:rsidRDefault="00000000" w:rsidRPr="00000000" w14:paraId="00000015">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74" w:right="0" w:hanging="186.9999999999999"/>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Contributors include anyone in the technical community that contributes code, documentation, or other technical artifacts to the Project; </w:t>
      </w:r>
    </w:p>
    <w:p w:rsidR="00000000" w:rsidDel="00000000" w:rsidP="00000000" w:rsidRDefault="00000000" w:rsidRPr="00000000" w14:paraId="00000016">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Committers are Contributors who have earned the ability to modify (“commit”) source code, documentation or other technical artifacts in a project’s repository; and</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Nimbus Roman No9 L" w:cs="Nimbus Roman No9 L" w:eastAsia="Nimbus Roman No9 L" w:hAnsi="Nimbus Roman No9 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Contributor may become a Committer by a majority approval of the existing Committers. A Committer may be removed by a majority approval of the other existing Committers.</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Participation in the Project through becoming a Contributor and Committer is open to anyone so long as they abide by the terms of this Charter. </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may (1) establish work 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may elect a TSC Chair, who will preside over meetings of the TSC and will serve until their resignation or replacement by the TSC.</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del w:author="Scott Nicholas" w:id="4" w:date="2020-09-02T04:34:01Z">
        <w:r w:rsidDel="00000000" w:rsidR="00000000" w:rsidRPr="00000000">
          <w:rPr>
            <w:i w:val="0"/>
            <w:smallCaps w:val="0"/>
            <w:strike w:val="0"/>
            <w:color w:val="000000"/>
            <w:sz w:val="24"/>
            <w:szCs w:val="24"/>
            <w:u w:val="none"/>
            <w:vertAlign w:val="baseline"/>
            <w:rtl w:val="0"/>
            <w:rPrChange w:author="Scott Nicholas" w:id="5" w:date="2020-09-02T04:34:20Z">
              <w:rPr>
                <w:rFonts w:ascii="Times New Roman" w:cs="Times New Roman" w:eastAsia="Times New Roman" w:hAnsi="Times New Roman"/>
                <w:b w:val="1"/>
                <w:i w:val="0"/>
                <w:smallCaps w:val="0"/>
                <w:strike w:val="0"/>
                <w:color w:val="000000"/>
                <w:sz w:val="24"/>
                <w:szCs w:val="24"/>
                <w:u w:val="none"/>
                <w:vertAlign w:val="baseline"/>
              </w:rPr>
            </w:rPrChange>
          </w:rPr>
          <w:delText xml:space="preserve">[</w:delText>
        </w:r>
      </w:del>
      <w:r w:rsidDel="00000000" w:rsidR="00000000" w:rsidRPr="00000000">
        <w:rPr>
          <w:i w:val="0"/>
          <w:smallCaps w:val="0"/>
          <w:strike w:val="0"/>
          <w:color w:val="000000"/>
          <w:sz w:val="24"/>
          <w:szCs w:val="24"/>
          <w:u w:val="none"/>
          <w:vertAlign w:val="baseline"/>
          <w:rtl w:val="0"/>
          <w:rPrChange w:author="Scott Nicholas" w:id="5" w:date="2020-09-02T04:34:20Z">
            <w:rPr>
              <w:rFonts w:ascii="Times New Roman" w:cs="Times New Roman" w:eastAsia="Times New Roman" w:hAnsi="Times New Roman"/>
              <w:b w:val="1"/>
              <w:i w:val="0"/>
              <w:smallCaps w:val="0"/>
              <w:strike w:val="0"/>
              <w:color w:val="000000"/>
              <w:sz w:val="24"/>
              <w:szCs w:val="24"/>
              <w:u w:val="none"/>
              <w:vertAlign w:val="baseline"/>
            </w:rPr>
          </w:rPrChange>
        </w:rPr>
        <w:t xml:space="preserve">The TSC Chair, or any other TSC member so designated by the TSC, will serve as the primary communication contact between the Project and the </w:t>
      </w:r>
      <w:ins w:author="Scott Nicholas" w:id="6" w:date="2020-09-02T04:34:06Z">
        <w:r w:rsidDel="00000000" w:rsidR="00000000" w:rsidRPr="00000000">
          <w:rPr>
            <w:i w:val="0"/>
            <w:smallCaps w:val="0"/>
            <w:strike w:val="0"/>
            <w:color w:val="000000"/>
            <w:sz w:val="24"/>
            <w:szCs w:val="24"/>
            <w:u w:val="none"/>
            <w:vertAlign w:val="baseline"/>
            <w:rtl w:val="0"/>
            <w:rPrChange w:author="Scott Nicholas" w:id="5" w:date="2020-09-02T04:34:20Z">
              <w:rPr>
                <w:rFonts w:ascii="Times New Roman" w:cs="Times New Roman" w:eastAsia="Times New Roman" w:hAnsi="Times New Roman"/>
                <w:b w:val="1"/>
                <w:i w:val="0"/>
                <w:smallCaps w:val="0"/>
                <w:strike w:val="0"/>
                <w:color w:val="000000"/>
                <w:sz w:val="24"/>
                <w:szCs w:val="24"/>
                <w:u w:val="none"/>
                <w:vertAlign w:val="baseline"/>
              </w:rPr>
            </w:rPrChange>
          </w:rPr>
          <w:t xml:space="preserve">[Servo Project Fund] </w:t>
        </w:r>
      </w:ins>
      <w:del w:author="Scott Nicholas" w:id="6" w:date="2020-09-02T04:34:06Z">
        <w:r w:rsidDel="00000000" w:rsidR="00000000" w:rsidRPr="00000000">
          <w:rPr>
            <w:i w:val="0"/>
            <w:smallCaps w:val="0"/>
            <w:strike w:val="0"/>
            <w:color w:val="000000"/>
            <w:sz w:val="24"/>
            <w:szCs w:val="24"/>
            <w:u w:val="none"/>
            <w:vertAlign w:val="baseline"/>
            <w:rtl w:val="0"/>
            <w:rPrChange w:author="Scott Nicholas" w:id="5" w:date="2020-09-02T04:34:20Z">
              <w:rPr>
                <w:rFonts w:ascii="Times New Roman" w:cs="Times New Roman" w:eastAsia="Times New Roman" w:hAnsi="Times New Roman"/>
                <w:b w:val="1"/>
                <w:i w:val="0"/>
                <w:smallCaps w:val="0"/>
                <w:strike w:val="0"/>
                <w:color w:val="000000"/>
                <w:sz w:val="24"/>
                <w:szCs w:val="24"/>
                <w:u w:val="none"/>
                <w:vertAlign w:val="baseline"/>
              </w:rPr>
            </w:rPrChange>
          </w:rPr>
          <w:delText xml:space="preserve">NAME OF DIRECTED FUND</w:delText>
        </w:r>
        <w:r w:rsidDel="00000000" w:rsidR="00000000" w:rsidRPr="00000000">
          <w:rPr>
            <w:i w:val="0"/>
            <w:smallCaps w:val="0"/>
            <w:strike w:val="0"/>
            <w:color w:val="000000"/>
            <w:sz w:val="24"/>
            <w:szCs w:val="24"/>
            <w:u w:val="none"/>
            <w:vertAlign w:val="baseline"/>
            <w:rtl w:val="0"/>
            <w:rPrChange w:author="Scott Nicholas" w:id="5" w:date="2020-09-02T04:34:20Z">
              <w:rPr>
                <w:rFonts w:ascii="Times New Roman" w:cs="Times New Roman" w:eastAsia="Times New Roman" w:hAnsi="Times New Roman"/>
                <w:b w:val="1"/>
                <w:i w:val="0"/>
                <w:smallCaps w:val="0"/>
                <w:strike w:val="0"/>
                <w:color w:val="000000"/>
                <w:sz w:val="24"/>
                <w:szCs w:val="24"/>
                <w:u w:val="none"/>
                <w:vertAlign w:val="baseline"/>
              </w:rPr>
            </w:rPrChange>
          </w:rPr>
          <w:delText xml:space="preserve"> </w:delText>
        </w:r>
      </w:del>
      <w:r w:rsidDel="00000000" w:rsidR="00000000" w:rsidRPr="00000000">
        <w:rPr>
          <w:i w:val="0"/>
          <w:smallCaps w:val="0"/>
          <w:strike w:val="0"/>
          <w:color w:val="000000"/>
          <w:sz w:val="24"/>
          <w:szCs w:val="24"/>
          <w:u w:val="none"/>
          <w:vertAlign w:val="baseline"/>
          <w:rtl w:val="0"/>
          <w:rPrChange w:author="Scott Nicholas" w:id="5" w:date="2020-09-02T04:34:20Z">
            <w:rPr>
              <w:rFonts w:ascii="Times New Roman" w:cs="Times New Roman" w:eastAsia="Times New Roman" w:hAnsi="Times New Roman"/>
              <w:b w:val="1"/>
              <w:i w:val="0"/>
              <w:smallCaps w:val="0"/>
              <w:strike w:val="0"/>
              <w:color w:val="000000"/>
              <w:sz w:val="24"/>
              <w:szCs w:val="24"/>
              <w:u w:val="none"/>
              <w:vertAlign w:val="baseline"/>
            </w:rPr>
          </w:rPrChange>
        </w:rPr>
        <w:t xml:space="preserve">of The Linux Foundation.</w:t>
      </w:r>
      <w:del w:author="Scott Nicholas" w:id="7" w:date="2020-09-02T04:34:02Z">
        <w:r w:rsidDel="00000000" w:rsidR="00000000" w:rsidRPr="00000000">
          <w:rPr>
            <w:i w:val="0"/>
            <w:smallCaps w:val="0"/>
            <w:strike w:val="0"/>
            <w:color w:val="000000"/>
            <w:sz w:val="24"/>
            <w:szCs w:val="24"/>
            <w:u w:val="none"/>
            <w:vertAlign w:val="baseline"/>
            <w:rtl w:val="0"/>
            <w:rPrChange w:author="Scott Nicholas" w:id="5" w:date="2020-09-02T04:34:20Z">
              <w:rPr>
                <w:rFonts w:ascii="Times New Roman" w:cs="Times New Roman" w:eastAsia="Times New Roman" w:hAnsi="Times New Roman"/>
                <w:b w:val="1"/>
                <w:i w:val="0"/>
                <w:smallCaps w:val="0"/>
                <w:strike w:val="0"/>
                <w:color w:val="000000"/>
                <w:sz w:val="24"/>
                <w:szCs w:val="24"/>
                <w:u w:val="none"/>
                <w:vertAlign w:val="baseline"/>
              </w:rPr>
            </w:rPrChange>
          </w:rPr>
          <w:delText xml:space="preserve">]</w:delText>
        </w:r>
      </w:del>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Responsibilities: The TSC will be responsible for all aspects of oversight relating to the Project, which may include:</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coordinating the technical direction of the Project;</w:t>
      </w:r>
    </w:p>
    <w:p w:rsidR="00000000" w:rsidDel="00000000" w:rsidP="00000000" w:rsidRDefault="00000000" w:rsidRPr="00000000" w14:paraId="0000001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approving project or system proposals (including, but not limited to, incubation, deprecation, and changes to a sub-project’s scope);</w:t>
      </w:r>
    </w:p>
    <w:p w:rsidR="00000000" w:rsidDel="00000000" w:rsidP="00000000" w:rsidRDefault="00000000" w:rsidRPr="00000000" w14:paraId="0000001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organizing sub-projects and removing sub-projects;</w:t>
      </w:r>
    </w:p>
    <w:p w:rsidR="00000000" w:rsidDel="00000000" w:rsidP="00000000" w:rsidRDefault="00000000" w:rsidRPr="00000000" w14:paraId="0000002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creating sub-committees or working groups to focus on cross-project technical issues and requirements;</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appointing representatives to work with other open source or open standards communities;</w:t>
      </w:r>
    </w:p>
    <w:p w:rsidR="00000000" w:rsidDel="00000000" w:rsidP="00000000" w:rsidRDefault="00000000" w:rsidRPr="00000000" w14:paraId="0000002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establishing community norms, workflows, issuing releases, and security issue reporting policies;</w:t>
      </w:r>
    </w:p>
    <w:p w:rsidR="00000000" w:rsidDel="00000000" w:rsidP="00000000" w:rsidRDefault="00000000" w:rsidRPr="00000000" w14:paraId="0000002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approving and implementing policies and processes for contributing (to be published in the CONTRIBUTING file) and coordinating with the series manager of the Project (as provided for in the Series Agreement, the “Series Manager”) to resolve matters or concerns that may arise as set forth in Section 7 of this Charter;</w:t>
      </w:r>
    </w:p>
    <w:p w:rsidR="00000000" w:rsidDel="00000000" w:rsidP="00000000" w:rsidRDefault="00000000" w:rsidRPr="00000000" w14:paraId="00000024">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discussions, seeking consensus, and where necessary, voting on technical matters relating to the code base that affect multiple projects; and</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coordinating any marketing, events, or communications regarding the Project.</w:t>
      </w:r>
    </w:p>
    <w:p w:rsidR="00000000" w:rsidDel="00000000" w:rsidP="00000000" w:rsidRDefault="00000000" w:rsidRPr="00000000" w14:paraId="00000026">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 Voting</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While the Project aims to operate as a consensus-based community, if any TSC decision requires a vote to move the Project forward, the voting members of the TSC will vote on a one vote per voting member basis.</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Quorum for TSC meetings requires at least fifty percent of all voting members of the TSC to be present. The TSC may continue to meet if quorum is not met but will be prevented from making any decisions at the meeting.</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Except as provided in Section 7.c. and 8.a, decisions by vote at a meeting require a majority vote of those in attendance, provided quorum is met. Decisions made by electronic vote without a meeting require a majority vote of all voting members of the TSC.</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event a vote cannot be resolved by the TSC, any voting member of the TSC may refer the matter to the Series Manager for assistance in reaching a resolution.</w:t>
      </w:r>
    </w:p>
    <w:p w:rsidR="00000000" w:rsidDel="00000000" w:rsidP="00000000" w:rsidRDefault="00000000" w:rsidRPr="00000000" w14:paraId="0000002B">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Policies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Charter is subject to the Series Agreement for the Project and the Operating Agreement of LF Projects. Contributors will comply with the policies of LF Projects as may be adopted and amended by LF Projects, including, without limitation the policies listed at https://lfprojects.org/policies/.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may adopt a code of conduct (“CoC”) for the Project, which is subject to approval by the Series Manager.  In the event that a Project-specific CoC has not been approved, the LF Projects Code of Conduct listed at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vertAlign w:val="baseline"/>
            <w:rtl w:val="0"/>
          </w:rPr>
          <w:t xml:space="preserve">https://lfprojects.org/policies</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apply for all Collaborators in the Project.</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amending or adopting any policy applicable to the Project, LF Projects will publish such policy, as to be amended or adopted, on its web site at least 30 days prior to such policy taking effect; provided, however, that in the case of any amendment of the Trademark Policy or Terms of Use of LF Projects, any such amendment is effective upon publication on LF Project’s web site.</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rsidR="00000000" w:rsidDel="00000000" w:rsidP="00000000" w:rsidRDefault="00000000" w:rsidRPr="00000000" w14:paraId="00000030">
      <w:pPr>
        <w:numPr>
          <w:ilvl w:val="1"/>
          <w:numId w:val="1"/>
        </w:numPr>
        <w:spacing w:after="240" w:lineRule="auto"/>
        <w:ind w:left="1440" w:hanging="360"/>
        <w:rPr>
          <w:sz w:val="24"/>
          <w:szCs w:val="24"/>
        </w:rPr>
      </w:pPr>
      <w:r w:rsidDel="00000000" w:rsidR="00000000" w:rsidRPr="00000000">
        <w:rPr>
          <w:sz w:val="24"/>
          <w:szCs w:val="24"/>
          <w:rtl w:val="0"/>
        </w:rPr>
        <w:t xml:space="preserve">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rsidR="00000000" w:rsidDel="00000000" w:rsidP="00000000" w:rsidRDefault="00000000" w:rsidRPr="00000000" w14:paraId="00000031">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Assets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LF Projects will hold title to all trade or service marks used by the Project (“Project Trademarks”), whether based on common law or registered rights.  Project Trademarks will be transferred and assigned to LF Projects to hold on behalf of the Project. Any use of any Project Trademarks by Collaborators in the Project will be in accordance with the license from LF Projects and inure to the benefit of LF Projects.  </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Project will, as permitted and in accordance with such license from LF Projects, develop and own all Project GitHub and social media accounts, and domain name registrations created by the Project community.</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 no circumstances will LF Projects be expected or required to undertake any action on behalf of the Project that is inconsistent with the tax-exempt status or purpose, as applicable, of </w:t>
      </w:r>
      <w:r w:rsidDel="00000000" w:rsidR="00000000" w:rsidRPr="00000000">
        <w:rPr>
          <w:sz w:val="24"/>
          <w:szCs w:val="24"/>
          <w:rtl w:val="0"/>
        </w:rPr>
        <w:t xml:space="preserve">the Joint Development Foundation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or LF Projects, LLC.</w:t>
      </w:r>
    </w:p>
    <w:p w:rsidR="00000000" w:rsidDel="00000000" w:rsidP="00000000" w:rsidRDefault="00000000" w:rsidRPr="00000000" w14:paraId="00000035">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Rules and Operations. </w:t>
      </w:r>
    </w:p>
    <w:p w:rsidR="00000000" w:rsidDel="00000000" w:rsidP="00000000" w:rsidRDefault="00000000" w:rsidRPr="00000000" w14:paraId="00000036">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Project will:</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engage in the work of the Project in a professional manner consistent with maintaining a cohesive community, while also maintaining the goodwill and esteem of LF Projects, LFP, Inc. and other partner organizations in the open source community; and</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respect the rights of all trademark owners, including any branding and trademark usage guidelines.</w:t>
      </w:r>
    </w:p>
    <w:p w:rsidR="00000000" w:rsidDel="00000000" w:rsidP="00000000" w:rsidRDefault="00000000" w:rsidRPr="00000000" w14:paraId="00000039">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Policy</w:t>
      </w:r>
    </w:p>
    <w:p w:rsidR="00000000" w:rsidDel="00000000" w:rsidP="00000000" w:rsidRDefault="00000000" w:rsidRPr="00000000" w14:paraId="0000003A">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rsidR="00000000" w:rsidDel="00000000" w:rsidP="00000000" w:rsidRDefault="00000000" w:rsidRPr="00000000" w14:paraId="0000003B">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Except as described in Section 7.c., all contributions to the Project are subject to the following: </w:t>
      </w:r>
    </w:p>
    <w:p w:rsidR="00000000" w:rsidDel="00000000" w:rsidP="00000000" w:rsidRDefault="00000000" w:rsidRPr="00000000" w14:paraId="0000003C">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new inbound code contributions to the Project must be made using </w:t>
      </w:r>
      <w:ins w:author="Scott Nicholas" w:id="8" w:date="2020-09-02T04:36:19Z">
        <w:r w:rsidDel="00000000" w:rsidR="00000000" w:rsidRPr="00000000">
          <w:rPr>
            <w:rFonts w:ascii="Times New Roman" w:cs="Times New Roman" w:eastAsia="Times New Roman" w:hAnsi="Times New Roman"/>
            <w:b w:val="0"/>
            <w:sz w:val="24"/>
            <w:szCs w:val="24"/>
            <w:rtl w:val="0"/>
          </w:rPr>
          <w:t xml:space="preserve">[can you confirm that MPL-2.0 the </w:t>
        </w:r>
        <w:r w:rsidDel="00000000" w:rsidR="00000000" w:rsidRPr="00000000">
          <w:rPr>
            <w:rFonts w:ascii="Times New Roman" w:cs="Times New Roman" w:eastAsia="Times New Roman" w:hAnsi="Times New Roman"/>
            <w:b w:val="0"/>
            <w:sz w:val="24"/>
            <w:szCs w:val="24"/>
            <w:rtl w:val="0"/>
          </w:rPr>
          <w:t xml:space="preserve">project’s</w:t>
        </w:r>
        <w:r w:rsidDel="00000000" w:rsidR="00000000" w:rsidRPr="00000000">
          <w:rPr>
            <w:rFonts w:ascii="Times New Roman" w:cs="Times New Roman" w:eastAsia="Times New Roman" w:hAnsi="Times New Roman"/>
            <w:b w:val="0"/>
            <w:sz w:val="24"/>
            <w:szCs w:val="24"/>
            <w:rtl w:val="0"/>
          </w:rPr>
          <w:t xml:space="preserve"> license?]</w:t>
        </w:r>
      </w:ins>
      <w:del w:author="Scott Nicholas" w:id="8" w:date="2020-09-02T04:36:19Z">
        <w:r w:rsidDel="00000000" w:rsidR="00000000" w:rsidRPr="00000000">
          <w:rPr>
            <w:rFonts w:ascii="Times New Roman" w:cs="Times New Roman" w:eastAsia="Times New Roman" w:hAnsi="Times New Roman"/>
            <w:sz w:val="24"/>
            <w:szCs w:val="24"/>
            <w:rtl w:val="0"/>
          </w:rPr>
          <w:delText xml:space="preserve">[the Apache License, Version 2.0, available at </w:delText>
        </w:r>
        <w:r w:rsidDel="00000000" w:rsidR="00000000" w:rsidRPr="00000000">
          <w:fldChar w:fldCharType="begin"/>
        </w:r>
        <w:r w:rsidDel="00000000" w:rsidR="00000000" w:rsidRPr="00000000">
          <w:delInstrText xml:space="preserve">HYPERLINK "https://www.apache.org/licenses/LICENSE-2.0"</w:delInstrText>
        </w:r>
        <w:r w:rsidDel="00000000" w:rsidR="00000000" w:rsidRPr="00000000">
          <w:fldChar w:fldCharType="separate"/>
        </w:r>
        <w:r w:rsidDel="00000000" w:rsidR="00000000" w:rsidRPr="00000000">
          <w:rPr>
            <w:rFonts w:ascii="Times New Roman" w:cs="Times New Roman" w:eastAsia="Times New Roman" w:hAnsi="Times New Roman"/>
            <w:color w:val="0563c1"/>
            <w:sz w:val="24"/>
            <w:szCs w:val="24"/>
            <w:u w:val="single"/>
            <w:rtl w:val="0"/>
          </w:rPr>
          <w:delText xml:space="preserve">https://www.apache.org/licenses/LICENSE-2.0</w:delText>
        </w:r>
        <w:r w:rsidDel="00000000" w:rsidR="00000000" w:rsidRPr="00000000">
          <w:fldChar w:fldCharType="end"/>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b w:val="0"/>
          <w:sz w:val="24"/>
          <w:szCs w:val="24"/>
          <w:rtl w:val="0"/>
        </w:rPr>
        <w:t xml:space="preserve"> (the “Project License”). </w:t>
      </w:r>
    </w:p>
    <w:p w:rsidR="00000000" w:rsidDel="00000000" w:rsidP="00000000" w:rsidRDefault="00000000" w:rsidRPr="00000000" w14:paraId="0000003D">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new inbound code contributions must also be accompanied by a Developer Certificate of Origin (</w:t>
      </w:r>
      <w:hyperlink r:id="rId8">
        <w:r w:rsidDel="00000000" w:rsidR="00000000" w:rsidRPr="00000000">
          <w:rPr>
            <w:rFonts w:ascii="Times New Roman" w:cs="Times New Roman" w:eastAsia="Times New Roman" w:hAnsi="Times New Roman"/>
            <w:b w:val="0"/>
            <w:color w:val="0563c1"/>
            <w:sz w:val="24"/>
            <w:szCs w:val="24"/>
            <w:u w:val="single"/>
            <w:rtl w:val="0"/>
          </w:rPr>
          <w:t xml:space="preserve">http://developercertificate.org</w:t>
        </w:r>
      </w:hyperlink>
      <w:r w:rsidDel="00000000" w:rsidR="00000000" w:rsidRPr="00000000">
        <w:rPr>
          <w:rFonts w:ascii="Times New Roman" w:cs="Times New Roman" w:eastAsia="Times New Roman" w:hAnsi="Times New Roman"/>
          <w:b w:val="0"/>
          <w:sz w:val="24"/>
          <w:szCs w:val="24"/>
          <w:rtl w:val="0"/>
        </w:rPr>
        <w:t xml:space="preserve">) sign-off in the source code system that is submitted through a TSC-approved contribution process which will bind the authorized contributor and, if not self-employed, their employer to the applicable license;</w:t>
      </w:r>
    </w:p>
    <w:p w:rsidR="00000000" w:rsidDel="00000000" w:rsidP="00000000" w:rsidRDefault="00000000" w:rsidRPr="00000000" w14:paraId="0000003E">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outbound code will be made available under the Project License.</w:t>
      </w:r>
    </w:p>
    <w:p w:rsidR="00000000" w:rsidDel="00000000" w:rsidP="00000000" w:rsidRDefault="00000000" w:rsidRPr="00000000" w14:paraId="0000003F">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Documentation will be received and made available by the Project under the Creative Commons Attribution 4.0 International License (available at </w:t>
      </w:r>
      <w:hyperlink r:id="rId9">
        <w:r w:rsidDel="00000000" w:rsidR="00000000" w:rsidRPr="00000000">
          <w:rPr>
            <w:rFonts w:ascii="Times New Roman" w:cs="Times New Roman" w:eastAsia="Times New Roman" w:hAnsi="Times New Roman"/>
            <w:b w:val="0"/>
            <w:color w:val="0563c1"/>
            <w:sz w:val="24"/>
            <w:szCs w:val="24"/>
            <w:u w:val="single"/>
            <w:rtl w:val="0"/>
          </w:rPr>
          <w:t xml:space="preserve">http://creativecommons.org/licenses/by/4.0/</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0">
      <w:pPr>
        <w:pStyle w:val="Heading1"/>
        <w:keepNext w:val="0"/>
        <w:numPr>
          <w:ilvl w:val="2"/>
          <w:numId w:val="1"/>
        </w:numPr>
        <w:spacing w:before="0" w:lineRule="auto"/>
        <w:ind w:left="2160" w:hanging="180"/>
        <w:rPr>
          <w:del w:author="Scott Nicholas" w:id="9" w:date="2020-09-02T04:34:39Z"/>
          <w:b w:val="0"/>
          <w:sz w:val="24"/>
          <w:szCs w:val="24"/>
        </w:rPr>
      </w:pPr>
      <w:del w:author="Scott Nicholas" w:id="9" w:date="2020-09-02T04:34:39Z">
        <w:commentRangeStart w:id="1"/>
        <w:r w:rsidDel="00000000" w:rsidR="00000000" w:rsidRPr="00000000">
          <w:rPr>
            <w:rFonts w:ascii="Times New Roman" w:cs="Times New Roman" w:eastAsia="Times New Roman" w:hAnsi="Times New Roman"/>
            <w:b w:val="0"/>
            <w:sz w:val="24"/>
            <w:szCs w:val="24"/>
            <w:rtl w:val="0"/>
          </w:rPr>
          <w:delText xml:space="preserve">To the extent a contribution includes or consists of data, any rights in such data shall be made available under the </w:delText>
        </w:r>
        <w:r w:rsidDel="00000000" w:rsidR="00000000" w:rsidRPr="00000000">
          <w:rPr>
            <w:rFonts w:ascii="Times New Roman" w:cs="Times New Roman" w:eastAsia="Times New Roman" w:hAnsi="Times New Roman"/>
            <w:sz w:val="24"/>
            <w:szCs w:val="24"/>
            <w:rtl w:val="0"/>
          </w:rPr>
          <w:delText xml:space="preserve">[CDLA-Permissive 1.0 License].</w:delText>
        </w:r>
        <w:r w:rsidDel="00000000" w:rsidR="00000000" w:rsidRPr="00000000">
          <w:rPr>
            <w:rtl w:val="0"/>
          </w:rPr>
        </w:r>
      </w:del>
    </w:p>
    <w:p w:rsidR="00000000" w:rsidDel="00000000" w:rsidP="00000000" w:rsidRDefault="00000000" w:rsidRPr="00000000" w14:paraId="00000041">
      <w:pPr>
        <w:pStyle w:val="Heading1"/>
        <w:keepNext w:val="0"/>
        <w:numPr>
          <w:ilvl w:val="2"/>
          <w:numId w:val="1"/>
        </w:numPr>
        <w:spacing w:before="0" w:lineRule="auto"/>
        <w:ind w:left="2160" w:hanging="180"/>
        <w:rPr>
          <w:b w:val="0"/>
          <w:sz w:val="24"/>
          <w:szCs w:val="24"/>
        </w:rPr>
      </w:pPr>
      <w:commentRangeEnd w:id="1"/>
      <w:r w:rsidDel="00000000" w:rsidR="00000000" w:rsidRPr="00000000">
        <w:commentReference w:id="1"/>
      </w:r>
      <w:r w:rsidDel="00000000" w:rsidR="00000000" w:rsidRPr="00000000">
        <w:rPr>
          <w:rFonts w:ascii="Times New Roman" w:cs="Times New Roman" w:eastAsia="Times New Roman" w:hAnsi="Times New Roman"/>
          <w:b w:val="0"/>
          <w:sz w:val="24"/>
          <w:szCs w:val="24"/>
          <w:rtl w:val="0"/>
        </w:rPr>
        <w:t xml:space="preserve">The Project may seek to integrate and contribute back to other open source projects (“Upstream Projects”). In such cases, the Project will conform to all license requirements of the Upstream Projects, including dependencies, leveraged by the Project.  Upstream Project code contributions</w:t>
      </w:r>
      <w:r w:rsidDel="00000000" w:rsidR="00000000" w:rsidRPr="00000000">
        <w:rPr>
          <w:rFonts w:ascii="Times New Roman" w:cs="Times New Roman" w:eastAsia="Times New Roman" w:hAnsi="Times New Roman"/>
          <w:b w:val="0"/>
          <w:color w:val="222222"/>
          <w:sz w:val="24"/>
          <w:szCs w:val="24"/>
          <w:rtl w:val="0"/>
        </w:rPr>
        <w:t xml:space="preserve"> not stored within the Project’s main code repository will comply with the contribution process and license terms for the applicable Upstream Project</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42">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rsidR="00000000" w:rsidDel="00000000" w:rsidP="00000000" w:rsidRDefault="00000000" w:rsidRPr="00000000" w14:paraId="00000043">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Contributed files should contain license information, such as SPDX short form identifiers, indicating the open source license or licenses pertaining to the file.</w:t>
      </w:r>
    </w:p>
    <w:p w:rsidR="00000000" w:rsidDel="00000000" w:rsidP="00000000" w:rsidRDefault="00000000" w:rsidRPr="00000000" w14:paraId="00000044">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charter may be amended by a two-thirds vote of the entire TSC and is subject to approval by LF Projects.</w:t>
      </w:r>
    </w:p>
    <w:p w:rsidR="00000000" w:rsidDel="00000000" w:rsidP="00000000" w:rsidRDefault="00000000" w:rsidRPr="00000000" w14:paraId="00000046">
      <w:pPr>
        <w:spacing w:after="240" w:lineRule="auto"/>
        <w:rPr>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cott Nicholas" w:id="0" w:date="2020-09-02T04:32:4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'suggesting' mode for any edits.</w:t>
      </w:r>
    </w:p>
  </w:comment>
  <w:comment w:author="Scott Nicholas" w:id="1" w:date="2020-09-02T04:35:0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restore this if data contributions are anticipated.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center" w:pos="4320"/>
        <w:tab w:val="right" w:pos="8640"/>
      </w:tabs>
      <w:rPr>
        <w:b w:val="1"/>
        <w:sz w:val="24"/>
        <w:szCs w:val="24"/>
        <w:u w:val="single"/>
      </w:rPr>
    </w:pPr>
    <w:r w:rsidDel="00000000" w:rsidR="00000000" w:rsidRPr="00000000">
      <w:rPr>
        <w:b w:val="1"/>
        <w:sz w:val="24"/>
        <w:szCs w:val="24"/>
        <w:u w:val="single"/>
        <w:rtl w:val="0"/>
      </w:rPr>
      <w:t xml:space="preserve">DRAFT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120" w:lineRule="auto"/>
      <w:ind w:left="720" w:firstLine="360"/>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creativecommons.org/licenses/by/4.0/"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fprojects.org/policies" TargetMode="External"/><Relationship Id="rId8" Type="http://schemas.openxmlformats.org/officeDocument/2006/relationships/hyperlink" Target="http://developercertifica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